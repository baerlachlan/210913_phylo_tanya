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rPr>
          <w:rFonts w:ascii="Calibri" w:hAnsi="Calibri" w:eastAsia="Calibri" w:cs="Calibri"/>
          <w:b/>
          <w:b/>
        </w:rPr>
      </w:pPr>
      <w:r>
        <w:rPr>
          <w:rFonts w:eastAsia="Calibri" w:cs="Calibri" w:ascii="Calibri" w:hAnsi="Calibri"/>
          <w:b/>
        </w:rPr>
        <w:t>Additional File 1. Phylogenetic analysis</w:t>
      </w:r>
    </w:p>
    <w:p>
      <w:pPr>
        <w:pStyle w:val="Normal"/>
        <w:spacing w:lineRule="auto" w:line="259" w:before="0" w:after="160"/>
        <w:rPr>
          <w:rFonts w:ascii="Calibri" w:hAnsi="Calibri" w:eastAsia="Calibri" w:cs="Calibri"/>
          <w:b/>
          <w:b/>
        </w:rPr>
      </w:pPr>
      <w:r>
        <w:rPr>
          <w:rFonts w:eastAsia="Calibri" w:cs="Calibri" w:ascii="Calibri" w:hAnsi="Calibri"/>
          <w:b/>
        </w:rPr>
        <w:t>The analysis used to generate the phylogenetic tree shown in Figure 1A</w:t>
      </w:r>
    </w:p>
    <w:p>
      <w:pPr>
        <w:pStyle w:val="Normal"/>
        <w:spacing w:lineRule="auto" w:line="360" w:before="0" w:after="160"/>
        <w:rPr>
          <w:rFonts w:ascii="Calibri" w:hAnsi="Calibri" w:eastAsia="Calibri" w:cs="Calibri"/>
        </w:rPr>
      </w:pPr>
      <w:r>
        <w:rPr>
          <w:rFonts w:eastAsia="Calibri" w:cs="Calibri" w:ascii="Calibri" w:hAnsi="Calibri"/>
        </w:rPr>
      </w:r>
    </w:p>
    <w:p>
      <w:pPr>
        <w:pStyle w:val="Normal"/>
        <w:spacing w:lineRule="auto" w:line="360" w:before="0" w:after="160"/>
        <w:rPr>
          <w:rFonts w:ascii="Calibri" w:hAnsi="Calibri" w:eastAsia="Calibri" w:cs="Calibri"/>
          <w:highlight w:val="white"/>
        </w:rPr>
      </w:pPr>
      <w:r>
        <w:rPr>
          <w:rFonts w:eastAsia="Calibri" w:cs="Calibri" w:ascii="Calibri" w:hAnsi="Calibri"/>
          <w:highlight w:val="white"/>
        </w:rPr>
        <w:t xml:space="preserve">To investigate </w:t>
      </w:r>
      <w:r>
        <w:rPr>
          <w:rFonts w:eastAsia="Calibri" w:cs="Calibri" w:ascii="Calibri" w:hAnsi="Calibri"/>
        </w:rPr>
        <w:t>NGFR (</w:t>
      </w:r>
      <w:r>
        <w:rPr>
          <w:rFonts w:eastAsia="Calibri" w:cs="Calibri" w:ascii="Calibri" w:hAnsi="Calibri"/>
          <w:highlight w:val="white"/>
        </w:rPr>
        <w:t>p75NTR</w:t>
      </w:r>
      <w:r>
        <w:rPr>
          <w:rFonts w:eastAsia="Calibri" w:cs="Calibri" w:ascii="Calibri" w:hAnsi="Calibri"/>
        </w:rPr>
        <w:t>)</w:t>
      </w:r>
      <w:r>
        <w:rPr>
          <w:rFonts w:eastAsia="Calibri" w:cs="Calibri" w:ascii="Calibri" w:hAnsi="Calibri"/>
          <w:highlight w:val="white"/>
        </w:rPr>
        <w:t xml:space="preserve"> and </w:t>
      </w:r>
      <w:r>
        <w:rPr>
          <w:rFonts w:eastAsia="Calibri" w:cs="Calibri" w:ascii="Calibri" w:hAnsi="Calibri"/>
        </w:rPr>
        <w:t>NRADD (</w:t>
      </w:r>
      <w:r>
        <w:rPr>
          <w:rFonts w:eastAsia="Calibri" w:cs="Calibri" w:ascii="Calibri" w:hAnsi="Calibri"/>
          <w:highlight w:val="white"/>
        </w:rPr>
        <w:t xml:space="preserve">NRH1) cleavage </w:t>
      </w:r>
      <w:r>
        <w:rPr>
          <w:rFonts w:eastAsia="Calibri" w:cs="Calibri" w:ascii="Calibri" w:hAnsi="Calibri"/>
          <w:i/>
          <w:highlight w:val="white"/>
        </w:rPr>
        <w:t>in vivo</w:t>
      </w:r>
      <w:r>
        <w:rPr>
          <w:rFonts w:eastAsia="Calibri" w:cs="Calibri" w:ascii="Calibri" w:hAnsi="Calibri"/>
          <w:highlight w:val="white"/>
        </w:rPr>
        <w:t xml:space="preserve"> using zebrafish, we first validated the orthology of these genes. A tblastn search performed against the zebrafish genome using the entire putative protein sequence of human </w:t>
      </w:r>
      <w:r>
        <w:rPr>
          <w:rFonts w:eastAsia="Calibri" w:cs="Calibri" w:ascii="Calibri" w:hAnsi="Calibri"/>
          <w:i/>
        </w:rPr>
        <w:t>NGFR</w:t>
      </w:r>
      <w:r>
        <w:rPr>
          <w:rFonts w:eastAsia="Calibri" w:cs="Calibri" w:ascii="Calibri" w:hAnsi="Calibri"/>
          <w:highlight w:val="white"/>
        </w:rPr>
        <w:t xml:space="preserve">, constrained to “RefSeq_RNA”, returned candidate orthologues of the human </w:t>
      </w:r>
      <w:r>
        <w:rPr>
          <w:rFonts w:eastAsia="Calibri" w:cs="Calibri" w:ascii="Calibri" w:hAnsi="Calibri"/>
          <w:i/>
        </w:rPr>
        <w:t>NGFR</w:t>
      </w:r>
      <w:r>
        <w:rPr>
          <w:rFonts w:eastAsia="Calibri" w:cs="Calibri" w:ascii="Calibri" w:hAnsi="Calibri"/>
          <w:highlight w:val="white"/>
        </w:rPr>
        <w:t xml:space="preserve"> gene on zebrafish chromosomes 3, 12 and 16.</w:t>
      </w:r>
      <w:r>
        <w:rPr>
          <w:rFonts w:eastAsia="Calibri" w:cs="Calibri" w:ascii="Calibri" w:hAnsi="Calibri"/>
        </w:rPr>
        <w:t xml:space="preserve"> </w:t>
      </w:r>
      <w:r>
        <w:rPr>
          <w:rFonts w:eastAsia="Calibri" w:cs="Calibri" w:ascii="Calibri" w:hAnsi="Calibri"/>
          <w:highlight w:val="white"/>
        </w:rPr>
        <w:t xml:space="preserve">At the time of the original analysis, chromosome 12 appeared to hold two almost identical copies of the gene at different loci, which we suspected was due to a recent duplication event. The position of the duplicate appears to have been revised to chromosome 3 in the latest genome build (GRCz11). The top tblastn hit, </w:t>
      </w:r>
      <w:r>
        <w:rPr>
          <w:rFonts w:eastAsia="Calibri" w:cs="Calibri" w:ascii="Calibri" w:hAnsi="Calibri"/>
          <w:i/>
          <w:highlight w:val="white"/>
        </w:rPr>
        <w:t>nerve growth factor receptor b</w:t>
      </w:r>
      <w:r>
        <w:rPr>
          <w:rFonts w:eastAsia="Calibri" w:cs="Calibri" w:ascii="Calibri" w:hAnsi="Calibri"/>
          <w:highlight w:val="white"/>
        </w:rPr>
        <w:t xml:space="preserve"> (</w:t>
      </w:r>
      <w:r>
        <w:rPr>
          <w:rFonts w:eastAsia="Calibri" w:cs="Calibri" w:ascii="Calibri" w:hAnsi="Calibri"/>
          <w:i/>
          <w:highlight w:val="white"/>
        </w:rPr>
        <w:t>ngfrb</w:t>
      </w:r>
      <w:r>
        <w:rPr>
          <w:rFonts w:eastAsia="Calibri" w:cs="Calibri" w:ascii="Calibri" w:hAnsi="Calibri"/>
          <w:highlight w:val="white"/>
        </w:rPr>
        <w:t xml:space="preserve">), on chromosome 12, has the greatest query coverage (percentage of the sequence aligned to a sequence in GenBank) to human </w:t>
      </w:r>
      <w:r>
        <w:rPr>
          <w:rFonts w:eastAsia="Calibri" w:cs="Calibri" w:ascii="Calibri" w:hAnsi="Calibri"/>
          <w:i/>
        </w:rPr>
        <w:t>NGFR</w:t>
      </w:r>
      <w:r>
        <w:rPr>
          <w:rFonts w:eastAsia="Calibri" w:cs="Calibri" w:ascii="Calibri" w:hAnsi="Calibri"/>
          <w:highlight w:val="white"/>
        </w:rPr>
        <w:t xml:space="preserve"> (93%), so we tentatively referred to this as “zebrafish </w:t>
      </w:r>
      <w:r>
        <w:rPr>
          <w:rFonts w:eastAsia="Calibri" w:cs="Calibri" w:ascii="Calibri" w:hAnsi="Calibri"/>
        </w:rPr>
        <w:t>Ngfr</w:t>
      </w:r>
      <w:r>
        <w:rPr>
          <w:rFonts w:eastAsia="Calibri" w:cs="Calibri" w:ascii="Calibri" w:hAnsi="Calibri"/>
          <w:highlight w:val="white"/>
        </w:rPr>
        <w:t xml:space="preserve">”. A tblastn search performed against the zebrafish genome using </w:t>
      </w:r>
      <w:r>
        <w:rPr>
          <w:rFonts w:eastAsia="Calibri" w:cs="Calibri" w:ascii="Calibri" w:hAnsi="Calibri"/>
          <w:i/>
        </w:rPr>
        <w:t>NRADD</w:t>
      </w:r>
      <w:r>
        <w:rPr>
          <w:rFonts w:eastAsia="Calibri" w:cs="Calibri" w:ascii="Calibri" w:hAnsi="Calibri"/>
          <w:highlight w:val="white"/>
        </w:rPr>
        <w:t xml:space="preserve"> from </w:t>
      </w:r>
      <w:r>
        <w:rPr>
          <w:rFonts w:eastAsia="Calibri" w:cs="Calibri" w:ascii="Calibri" w:hAnsi="Calibri"/>
          <w:i/>
          <w:highlight w:val="white"/>
        </w:rPr>
        <w:t>Xenopus laevis</w:t>
      </w:r>
      <w:r>
        <w:rPr>
          <w:rFonts w:eastAsia="Calibri" w:cs="Calibri" w:ascii="Calibri" w:hAnsi="Calibri"/>
          <w:highlight w:val="white"/>
        </w:rPr>
        <w:t xml:space="preserve"> returned the computer predicted sequence for </w:t>
      </w:r>
      <w:r>
        <w:rPr>
          <w:rFonts w:eastAsia="Calibri" w:cs="Calibri" w:ascii="Calibri" w:hAnsi="Calibri"/>
          <w:i/>
          <w:highlight w:val="white"/>
        </w:rPr>
        <w:t>neurotrophin receptor associated death domain</w:t>
      </w:r>
      <w:r>
        <w:rPr>
          <w:rFonts w:eastAsia="Calibri" w:cs="Calibri" w:ascii="Calibri" w:hAnsi="Calibri"/>
          <w:highlight w:val="white"/>
        </w:rPr>
        <w:t xml:space="preserve"> (</w:t>
      </w:r>
      <w:r>
        <w:rPr>
          <w:rFonts w:eastAsia="Calibri" w:cs="Calibri" w:ascii="Calibri" w:hAnsi="Calibri"/>
          <w:i/>
          <w:highlight w:val="white"/>
        </w:rPr>
        <w:t>nradd</w:t>
      </w:r>
      <w:r>
        <w:rPr>
          <w:rFonts w:eastAsia="Calibri" w:cs="Calibri" w:ascii="Calibri" w:hAnsi="Calibri"/>
          <w:highlight w:val="white"/>
        </w:rPr>
        <w:t xml:space="preserve">) on chromosome 16 with 100% query coverage to Xenopus </w:t>
      </w:r>
      <w:r>
        <w:rPr>
          <w:rFonts w:eastAsia="Calibri" w:cs="Calibri" w:ascii="Calibri" w:hAnsi="Calibri"/>
          <w:i/>
        </w:rPr>
        <w:t>NRADD</w:t>
      </w:r>
      <w:r>
        <w:rPr>
          <w:rFonts w:eastAsia="Calibri" w:cs="Calibri" w:ascii="Calibri" w:hAnsi="Calibri"/>
          <w:highlight w:val="white"/>
        </w:rPr>
        <w:t xml:space="preserve">. The only other strong zebrafish </w:t>
      </w:r>
      <w:r>
        <w:rPr>
          <w:rFonts w:eastAsia="Calibri" w:cs="Calibri" w:ascii="Calibri" w:hAnsi="Calibri"/>
          <w:i/>
        </w:rPr>
        <w:t>Nradd</w:t>
      </w:r>
      <w:r>
        <w:rPr>
          <w:rFonts w:eastAsia="Calibri" w:cs="Calibri" w:ascii="Calibri" w:hAnsi="Calibri"/>
          <w:highlight w:val="white"/>
        </w:rPr>
        <w:t xml:space="preserve"> candidate returned was </w:t>
      </w:r>
      <w:r>
        <w:rPr>
          <w:rFonts w:eastAsia="Calibri" w:cs="Calibri" w:ascii="Calibri" w:hAnsi="Calibri"/>
          <w:i/>
          <w:highlight w:val="white"/>
        </w:rPr>
        <w:t>ngfrb</w:t>
      </w:r>
      <w:r>
        <w:rPr>
          <w:rFonts w:eastAsia="Calibri" w:cs="Calibri" w:ascii="Calibri" w:hAnsi="Calibri"/>
          <w:highlight w:val="white"/>
        </w:rPr>
        <w:t xml:space="preserve">, which we had already established most likely represents </w:t>
      </w:r>
      <w:r>
        <w:rPr>
          <w:rFonts w:eastAsia="Calibri" w:cs="Calibri" w:ascii="Calibri" w:hAnsi="Calibri"/>
          <w:i/>
        </w:rPr>
        <w:t>Ngfr</w:t>
      </w:r>
      <w:r>
        <w:rPr>
          <w:rFonts w:eastAsia="Calibri" w:cs="Calibri" w:ascii="Calibri" w:hAnsi="Calibri"/>
          <w:highlight w:val="white"/>
        </w:rPr>
        <w:t xml:space="preserve"> in zebrafish. Therefore, we predict that </w:t>
      </w:r>
      <w:r>
        <w:rPr>
          <w:rFonts w:eastAsia="Calibri" w:cs="Calibri" w:ascii="Calibri" w:hAnsi="Calibri"/>
          <w:i/>
          <w:highlight w:val="white"/>
        </w:rPr>
        <w:t>nradd</w:t>
      </w:r>
      <w:r>
        <w:rPr>
          <w:rFonts w:eastAsia="Calibri" w:cs="Calibri" w:ascii="Calibri" w:hAnsi="Calibri"/>
          <w:highlight w:val="white"/>
        </w:rPr>
        <w:t xml:space="preserve"> is most likely an </w:t>
      </w:r>
      <w:r>
        <w:rPr>
          <w:rFonts w:eastAsia="Calibri" w:cs="Calibri" w:ascii="Calibri" w:hAnsi="Calibri"/>
          <w:i/>
        </w:rPr>
        <w:t>Nradd</w:t>
      </w:r>
      <w:r>
        <w:rPr>
          <w:rFonts w:eastAsia="Calibri" w:cs="Calibri" w:ascii="Calibri" w:hAnsi="Calibri"/>
          <w:highlight w:val="white"/>
        </w:rPr>
        <w:t>-orthologous gene in zebrafish.</w:t>
      </w:r>
    </w:p>
    <w:p>
      <w:pPr>
        <w:pStyle w:val="Normal"/>
        <w:spacing w:lineRule="auto" w:line="360" w:before="0" w:after="160"/>
        <w:rPr>
          <w:rFonts w:ascii="Calibri" w:hAnsi="Calibri" w:eastAsia="Calibri" w:cs="Calibri"/>
          <w:highlight w:val="white"/>
        </w:rPr>
      </w:pPr>
      <w:del w:id="0" w:author="Lachlan Baer" w:date="2021-09-24T12:10:43Z">
        <w:r>
          <w:rPr>
            <w:rFonts w:eastAsia="Calibri" w:cs="Calibri" w:ascii="Calibri" w:hAnsi="Calibri"/>
            <w:highlight w:val="white"/>
          </w:rPr>
          <w:delText xml:space="preserve">To confirm our identification of zebrafish </w:delText>
        </w:r>
      </w:del>
      <w:del w:id="1" w:author="Lachlan Baer" w:date="2021-09-24T12:10:43Z">
        <w:r>
          <w:rPr>
            <w:rFonts w:eastAsia="Calibri" w:cs="Calibri" w:ascii="Calibri" w:hAnsi="Calibri"/>
            <w:i/>
          </w:rPr>
          <w:delText>Ngfr</w:delText>
        </w:r>
      </w:del>
      <w:del w:id="2" w:author="Lachlan Baer" w:date="2021-09-24T12:10:43Z">
        <w:r>
          <w:rPr>
            <w:rFonts w:eastAsia="Calibri" w:cs="Calibri" w:ascii="Calibri" w:hAnsi="Calibri"/>
            <w:highlight w:val="white"/>
          </w:rPr>
          <w:delText xml:space="preserve"> and </w:delText>
        </w:r>
      </w:del>
      <w:del w:id="3" w:author="Lachlan Baer" w:date="2021-09-24T12:10:43Z">
        <w:r>
          <w:rPr>
            <w:rFonts w:eastAsia="Calibri" w:cs="Calibri" w:ascii="Calibri" w:hAnsi="Calibri"/>
            <w:i/>
          </w:rPr>
          <w:delText>Nradd</w:delText>
        </w:r>
      </w:del>
      <w:del w:id="4" w:author="Lachlan Baer" w:date="2021-09-24T12:10:43Z">
        <w:r>
          <w:rPr>
            <w:rFonts w:eastAsia="Calibri" w:cs="Calibri" w:ascii="Calibri" w:hAnsi="Calibri"/>
            <w:highlight w:val="white"/>
          </w:rPr>
          <w:delText xml:space="preserve"> orthologues we next conducted phylogenetic analyses using the Geneious software suite </w:delText>
        </w:r>
      </w:del>
      <w:del w:id="5" w:author="Lachlan Baer" w:date="2021-09-24T12:10:43Z">
        <w:r>
          <w:rPr>
            <w:rFonts w:eastAsia="Calibri" w:cs="Calibri" w:ascii="Calibri" w:hAnsi="Calibri"/>
          </w:rPr>
          <w:delText>(1)</w:delText>
        </w:r>
      </w:del>
      <w:del w:id="6" w:author="Lachlan Baer" w:date="2021-09-24T12:10:43Z">
        <w:r>
          <w:rPr>
            <w:rFonts w:eastAsia="Calibri" w:cs="Calibri" w:ascii="Calibri" w:hAnsi="Calibri"/>
            <w:highlight w:val="white"/>
          </w:rPr>
          <w:delText xml:space="preserve">. Zebrafish </w:delText>
        </w:r>
      </w:del>
      <w:del w:id="7" w:author="Lachlan Baer" w:date="2021-09-24T12:10:43Z">
        <w:r>
          <w:rPr>
            <w:rFonts w:eastAsia="Calibri" w:cs="Calibri" w:ascii="Calibri" w:hAnsi="Calibri"/>
          </w:rPr>
          <w:delText>Ngfr</w:delText>
        </w:r>
      </w:del>
      <w:del w:id="8" w:author="Lachlan Baer" w:date="2021-09-24T12:10:43Z">
        <w:r>
          <w:rPr>
            <w:rFonts w:eastAsia="Calibri" w:cs="Calibri" w:ascii="Calibri" w:hAnsi="Calibri"/>
            <w:highlight w:val="white"/>
          </w:rPr>
          <w:delText xml:space="preserve"> and </w:delText>
        </w:r>
      </w:del>
      <w:del w:id="9" w:author="Lachlan Baer" w:date="2021-09-24T12:10:43Z">
        <w:r>
          <w:rPr>
            <w:rFonts w:eastAsia="Calibri" w:cs="Calibri" w:ascii="Calibri" w:hAnsi="Calibri"/>
          </w:rPr>
          <w:delText>Nradd</w:delText>
        </w:r>
      </w:del>
      <w:del w:id="10" w:author="Lachlan Baer" w:date="2021-09-24T12:10:43Z">
        <w:r>
          <w:rPr>
            <w:rFonts w:eastAsia="Calibri" w:cs="Calibri" w:ascii="Calibri" w:hAnsi="Calibri"/>
            <w:highlight w:val="white"/>
          </w:rPr>
          <w:delText xml:space="preserve"> candidate amino acid residue (aa) sequences along with </w:delText>
        </w:r>
      </w:del>
      <w:del w:id="11" w:author="Lachlan Baer" w:date="2021-09-24T12:10:43Z">
        <w:r>
          <w:rPr>
            <w:rFonts w:eastAsia="Calibri" w:cs="Calibri" w:ascii="Calibri" w:hAnsi="Calibri"/>
          </w:rPr>
          <w:delText>NGFR</w:delText>
        </w:r>
      </w:del>
      <w:del w:id="12" w:author="Lachlan Baer" w:date="2021-09-24T12:10:43Z">
        <w:r>
          <w:rPr>
            <w:rFonts w:eastAsia="Calibri" w:cs="Calibri" w:ascii="Calibri" w:hAnsi="Calibri"/>
            <w:highlight w:val="white"/>
          </w:rPr>
          <w:delText xml:space="preserve"> aa sequences from </w:delText>
        </w:r>
      </w:del>
      <w:del w:id="13" w:author="Lachlan Baer" w:date="2021-09-24T12:10:43Z">
        <w:r>
          <w:rPr>
            <w:rFonts w:eastAsia="Calibri" w:cs="Calibri" w:ascii="Calibri" w:hAnsi="Calibri"/>
            <w:i/>
            <w:highlight w:val="white"/>
          </w:rPr>
          <w:delText>Xenopus laevis</w:delText>
        </w:r>
      </w:del>
      <w:del w:id="14" w:author="Lachlan Baer" w:date="2021-09-24T12:10:43Z">
        <w:r>
          <w:rPr>
            <w:rFonts w:eastAsia="Calibri" w:cs="Calibri" w:ascii="Calibri" w:hAnsi="Calibri"/>
            <w:highlight w:val="white"/>
          </w:rPr>
          <w:delText xml:space="preserve">, </w:delText>
        </w:r>
      </w:del>
      <w:del w:id="15" w:author="Lachlan Baer" w:date="2021-09-24T12:10:43Z">
        <w:r>
          <w:rPr>
            <w:rFonts w:eastAsia="Calibri" w:cs="Calibri" w:ascii="Calibri" w:hAnsi="Calibri"/>
            <w:i/>
            <w:highlight w:val="white"/>
          </w:rPr>
          <w:delText>Gallus gallus</w:delText>
        </w:r>
      </w:del>
      <w:del w:id="16" w:author="Lachlan Baer" w:date="2021-09-24T12:10:43Z">
        <w:r>
          <w:rPr>
            <w:rFonts w:eastAsia="Calibri" w:cs="Calibri" w:ascii="Calibri" w:hAnsi="Calibri"/>
            <w:highlight w:val="white"/>
          </w:rPr>
          <w:delText xml:space="preserve"> (chicken), mouse and human and </w:delText>
        </w:r>
      </w:del>
      <w:del w:id="17" w:author="Lachlan Baer" w:date="2021-09-24T12:10:43Z">
        <w:r>
          <w:rPr>
            <w:rFonts w:eastAsia="Calibri" w:cs="Calibri" w:ascii="Calibri" w:hAnsi="Calibri"/>
          </w:rPr>
          <w:delText>NRADD</w:delText>
        </w:r>
      </w:del>
      <w:del w:id="18" w:author="Lachlan Baer" w:date="2021-09-24T12:10:43Z">
        <w:r>
          <w:rPr>
            <w:rFonts w:eastAsia="Calibri" w:cs="Calibri" w:ascii="Calibri" w:hAnsi="Calibri"/>
            <w:highlight w:val="white"/>
          </w:rPr>
          <w:delText xml:space="preserve"> aa sequences from </w:delText>
        </w:r>
      </w:del>
      <w:del w:id="19" w:author="Lachlan Baer" w:date="2021-09-24T12:10:43Z">
        <w:r>
          <w:rPr>
            <w:rFonts w:eastAsia="Calibri" w:cs="Calibri" w:ascii="Calibri" w:hAnsi="Calibri"/>
            <w:i/>
            <w:highlight w:val="white"/>
          </w:rPr>
          <w:delText>Xenopus tropicalis</w:delText>
        </w:r>
      </w:del>
      <w:del w:id="20" w:author="Lachlan Baer" w:date="2021-09-24T12:10:43Z">
        <w:r>
          <w:rPr>
            <w:rFonts w:eastAsia="Calibri" w:cs="Calibri" w:ascii="Calibri" w:hAnsi="Calibri"/>
            <w:highlight w:val="white"/>
          </w:rPr>
          <w:delText xml:space="preserve">, </w:delText>
        </w:r>
      </w:del>
      <w:del w:id="21" w:author="Lachlan Baer" w:date="2021-09-24T12:10:43Z">
        <w:r>
          <w:rPr>
            <w:rFonts w:eastAsia="Calibri" w:cs="Calibri" w:ascii="Calibri" w:hAnsi="Calibri"/>
            <w:i/>
            <w:highlight w:val="white"/>
          </w:rPr>
          <w:delText>Xenopus laevis</w:delText>
        </w:r>
      </w:del>
      <w:del w:id="22" w:author="Lachlan Baer" w:date="2021-09-24T12:10:43Z">
        <w:r>
          <w:rPr>
            <w:rFonts w:eastAsia="Calibri" w:cs="Calibri" w:ascii="Calibri" w:hAnsi="Calibri"/>
            <w:highlight w:val="white"/>
          </w:rPr>
          <w:delText xml:space="preserve"> and chicken were aligned using the Geneious alignment tool (Figures 2 and 3 below). Areas of complete aa alignment (Figure 2) were used to build trees using both Bayesian and Maximum likelihood methods. We included the aa sequences of NRH2 from mouse and human in these analyses as these are the mammalian equivalents of </w:delText>
        </w:r>
      </w:del>
      <w:del w:id="23" w:author="Lachlan Baer" w:date="2021-09-24T12:10:43Z">
        <w:r>
          <w:rPr>
            <w:rFonts w:eastAsia="Calibri" w:cs="Calibri" w:ascii="Calibri" w:hAnsi="Calibri"/>
          </w:rPr>
          <w:delText>NRADD</w:delText>
        </w:r>
      </w:del>
      <w:del w:id="24" w:author="Lachlan Baer" w:date="2021-09-24T12:10:43Z">
        <w:r>
          <w:rPr>
            <w:rFonts w:eastAsia="Calibri" w:cs="Calibri" w:ascii="Calibri" w:hAnsi="Calibri"/>
            <w:highlight w:val="white"/>
          </w:rPr>
          <w:delText xml:space="preserve"> (2). Accession numbers for all sequences used can be found in Table 1 below.</w:delText>
        </w:r>
      </w:del>
      <w:ins w:id="25" w:author="Lachlan Baer" w:date="2021-09-24T12:12:05Z">
        <w:r>
          <w:rPr>
            <w:rFonts w:eastAsia="Calibri" w:cs="Calibri" w:ascii="Calibri" w:hAnsi="Calibri"/>
            <w:highlight w:val="white"/>
          </w:rPr>
          <w:t xml:space="preserve"> Phylogenetic analysis was conducted using R v4.1.1 (1). NCBI protein accessions listed in Table 1 were used to </w:t>
        </w:r>
      </w:ins>
      <w:ins w:id="26" w:author="Lachlan Baer" w:date="2021-09-24T12:19:25Z">
        <w:r>
          <w:rPr>
            <w:rFonts w:eastAsia="Calibri" w:cs="Calibri" w:ascii="Calibri" w:hAnsi="Calibri"/>
            <w:highlight w:val="white"/>
          </w:rPr>
          <w:t>to downloa</w:t>
        </w:r>
      </w:ins>
      <w:ins w:id="27" w:author="Lachlan Baer" w:date="2021-09-24T12:20:18Z">
        <w:r>
          <w:rPr>
            <w:rFonts w:eastAsia="Calibri" w:cs="Calibri" w:ascii="Calibri" w:hAnsi="Calibri"/>
            <w:highlight w:val="white"/>
          </w:rPr>
          <w:t>d amino acid sequences with the</w:t>
        </w:r>
      </w:ins>
      <w:ins w:id="28" w:author="Lachlan Baer" w:date="2021-09-24T12:20:18Z">
        <w:r>
          <w:rPr>
            <w:rFonts w:eastAsia="Calibri" w:cs="Calibri" w:ascii="Calibri" w:hAnsi="Calibri"/>
            <w:i/>
            <w:iCs/>
            <w:highlight w:val="white"/>
          </w:rPr>
          <w:t xml:space="preserve"> rentrez</w:t>
        </w:r>
      </w:ins>
      <w:ins w:id="29" w:author="Lachlan Baer" w:date="2021-09-24T12:20:18Z">
        <w:r>
          <w:rPr>
            <w:rFonts w:eastAsia="Calibri" w:cs="Calibri" w:ascii="Calibri" w:hAnsi="Calibri"/>
            <w:i w:val="false"/>
            <w:iCs w:val="false"/>
            <w:highlight w:val="white"/>
          </w:rPr>
          <w:t xml:space="preserve"> package (2).</w:t>
        </w:r>
      </w:ins>
      <w:ins w:id="30" w:author="Lachlan Baer" w:date="2021-09-24T12:26:18Z">
        <w:r>
          <w:rPr>
            <w:rFonts w:eastAsia="Calibri" w:cs="Calibri" w:ascii="Calibri" w:hAnsi="Calibri"/>
            <w:i w:val="false"/>
            <w:iCs w:val="false"/>
            <w:highlight w:val="white"/>
          </w:rPr>
          <w:t xml:space="preserve"> Protein sequence</w:t>
        </w:r>
      </w:ins>
      <w:ins w:id="31" w:author="Lachlan Baer" w:date="2021-09-24T12:29:15Z">
        <w:r>
          <w:rPr>
            <w:rFonts w:eastAsia="Calibri" w:cs="Calibri" w:ascii="Calibri" w:hAnsi="Calibri"/>
            <w:i w:val="false"/>
            <w:iCs w:val="false"/>
            <w:highlight w:val="white"/>
          </w:rPr>
          <w:t>s were aligned using the Clustal Omega algorithm (3) implemented by the</w:t>
        </w:r>
      </w:ins>
      <w:ins w:id="32" w:author="Lachlan Baer" w:date="2021-09-24T12:29:15Z">
        <w:r>
          <w:rPr>
            <w:rFonts w:eastAsia="Calibri" w:cs="Calibri" w:ascii="Calibri" w:hAnsi="Calibri"/>
            <w:i/>
            <w:iCs/>
            <w:highlight w:val="white"/>
          </w:rPr>
          <w:t xml:space="preserve"> msa</w:t>
        </w:r>
      </w:ins>
      <w:ins w:id="33" w:author="Lachlan Baer" w:date="2021-09-24T12:29:15Z">
        <w:r>
          <w:rPr>
            <w:rFonts w:eastAsia="Calibri" w:cs="Calibri" w:ascii="Calibri" w:hAnsi="Calibri"/>
            <w:i w:val="false"/>
            <w:iCs w:val="false"/>
            <w:highlight w:val="white"/>
          </w:rPr>
          <w:t xml:space="preserve"> packag</w:t>
        </w:r>
      </w:ins>
      <w:ins w:id="34" w:author="Lachlan Baer" w:date="2021-09-24T12:32:27Z">
        <w:r>
          <w:rPr>
            <w:rFonts w:eastAsia="Calibri" w:cs="Calibri" w:ascii="Calibri" w:hAnsi="Calibri"/>
            <w:i w:val="false"/>
            <w:iCs w:val="false"/>
            <w:highlight w:val="white"/>
          </w:rPr>
          <w:t xml:space="preserve">e (4). </w:t>
        </w:r>
      </w:ins>
      <w:ins w:id="35" w:author="Lachlan Baer" w:date="2021-09-24T12:32:27Z">
        <w:r>
          <w:rPr>
            <w:rFonts w:eastAsia="Calibri" w:cs="Calibri" w:ascii="Calibri" w:hAnsi="Calibri"/>
            <w:i/>
            <w:iCs/>
            <w:highlight w:val="white"/>
          </w:rPr>
          <w:t>Gblocks</w:t>
        </w:r>
      </w:ins>
      <w:ins w:id="36" w:author="Lachlan Baer" w:date="2021-09-24T12:32:27Z">
        <w:r>
          <w:rPr>
            <w:rFonts w:eastAsia="Calibri" w:cs="Calibri" w:ascii="Calibri" w:hAnsi="Calibri"/>
            <w:i w:val="false"/>
            <w:iCs w:val="false"/>
            <w:highlight w:val="white"/>
          </w:rPr>
          <w:t xml:space="preserve"> software (5) was </w:t>
        </w:r>
      </w:ins>
      <w:ins w:id="37" w:author="Lachlan Baer" w:date="2021-09-24T12:32:27Z">
        <w:r>
          <w:rPr>
            <w:rFonts w:eastAsia="Calibri" w:cs="Calibri" w:ascii="Calibri" w:hAnsi="Calibri"/>
            <w:i w:val="false"/>
            <w:iCs w:val="false"/>
            <w:highlight w:val="white"/>
          </w:rPr>
          <w:t>then</w:t>
        </w:r>
      </w:ins>
      <w:ins w:id="38" w:author="Lachlan Baer" w:date="2021-09-24T12:32:27Z">
        <w:r>
          <w:rPr>
            <w:rFonts w:eastAsia="Calibri" w:cs="Calibri" w:ascii="Calibri" w:hAnsi="Calibri"/>
            <w:i w:val="false"/>
            <w:iCs w:val="false"/>
            <w:highlight w:val="white"/>
          </w:rPr>
          <w:t xml:space="preserve"> run from the command line on the resulting multiple sequence alignment</w:t>
        </w:r>
      </w:ins>
      <w:ins w:id="39" w:author="Lachlan Baer" w:date="2021-09-24T12:33:05Z">
        <w:r>
          <w:rPr>
            <w:rFonts w:eastAsia="Calibri" w:cs="Calibri" w:ascii="Calibri" w:hAnsi="Calibri"/>
            <w:i w:val="false"/>
            <w:iCs w:val="false"/>
            <w:highlight w:val="white"/>
          </w:rPr>
          <w:t xml:space="preserve"> </w:t>
        </w:r>
      </w:ins>
      <w:ins w:id="40" w:author="Lachlan Baer" w:date="2021-09-24T12:36:22Z">
        <w:r>
          <w:rPr>
            <w:rFonts w:eastAsia="Calibri" w:cs="Calibri" w:ascii="Calibri" w:hAnsi="Calibri"/>
            <w:i w:val="false"/>
            <w:iCs w:val="false"/>
            <w:highlight w:val="white"/>
          </w:rPr>
          <w:t xml:space="preserve">to eliminate poorly aligned and divergent positions (Figures 2 and 3), with parameters set for less stringent selection as </w:t>
        </w:r>
      </w:ins>
      <w:ins w:id="41" w:author="Lachlan Baer" w:date="2021-09-24T12:37:00Z">
        <w:r>
          <w:rPr>
            <w:rFonts w:eastAsia="Calibri" w:cs="Calibri" w:ascii="Calibri" w:hAnsi="Calibri"/>
            <w:i w:val="false"/>
            <w:iCs w:val="false"/>
            <w:highlight w:val="white"/>
          </w:rPr>
          <w:t>recommended for short alignments (</w:t>
        </w:r>
      </w:ins>
      <w:ins w:id="42" w:author="Lachlan Baer" w:date="2021-09-24T12:40:13Z">
        <w:r>
          <w:rPr>
            <w:rFonts w:eastAsia="Calibri" w:cs="Calibri" w:ascii="Calibri" w:hAnsi="Calibri"/>
            <w:i w:val="false"/>
            <w:iCs w:val="false"/>
            <w:highlight w:val="white"/>
          </w:rPr>
          <w:t>m</w:t>
        </w:r>
      </w:ins>
      <w:ins w:id="43" w:author="Lachlan Baer" w:date="2021-09-24T12:38:07Z">
        <w:r>
          <w:rPr>
            <w:rFonts w:eastAsia="Calibri" w:cs="Calibri" w:ascii="Calibri" w:hAnsi="Calibri"/>
            <w:i w:val="false"/>
            <w:iCs w:val="false"/>
            <w:highlight w:val="white"/>
          </w:rPr>
          <w:t xml:space="preserve">inimum number of sequences </w:t>
        </w:r>
      </w:ins>
      <w:ins w:id="44" w:author="Lachlan Baer" w:date="2021-09-24T12:38:07Z">
        <w:r>
          <w:rPr>
            <w:rFonts w:eastAsia="Calibri" w:cs="Calibri" w:ascii="Calibri" w:hAnsi="Calibri"/>
            <w:i w:val="false"/>
            <w:iCs w:val="false"/>
            <w:caps w:val="false"/>
            <w:smallCaps w:val="false"/>
            <w:highlight w:val="white"/>
          </w:rPr>
          <w:t>For A Conserved Position: 7, Minimum Number Of Sequences For A Flanking Position: 8, Maximum Number Of Contiguous Nonconserved Positions: 10, Minimum Length Of A Block: 5, Allowed Gap Positions: None, Use Similarity Matrices: Yes).</w:t>
        </w:r>
      </w:ins>
      <w:ins w:id="45" w:author="Lachlan Baer" w:date="2021-09-24T12:38:07Z">
        <w:r>
          <w:rPr>
            <w:rFonts w:eastAsia="Calibri" w:cs="Calibri" w:ascii="Calibri" w:hAnsi="Calibri"/>
            <w:i w:val="false"/>
            <w:iCs w:val="false"/>
            <w:highlight w:val="white"/>
          </w:rPr>
          <w:t xml:space="preserve"> </w:t>
        </w:r>
      </w:ins>
      <w:ins w:id="46" w:author="Lachlan Baer" w:date="2021-09-24T13:03:09Z">
        <w:r>
          <w:rPr>
            <w:rFonts w:eastAsia="Calibri" w:cs="Calibri" w:ascii="Calibri" w:hAnsi="Calibri"/>
            <w:i w:val="false"/>
            <w:iCs w:val="false"/>
            <w:highlight w:val="white"/>
          </w:rPr>
          <w:t>Phylogenetic tree estimation was performed using maximum likelihood methods with the JTT model implemented by the</w:t>
        </w:r>
      </w:ins>
      <w:ins w:id="47" w:author="Lachlan Baer" w:date="2021-09-24T13:03:09Z">
        <w:r>
          <w:rPr>
            <w:rFonts w:eastAsia="Calibri" w:cs="Calibri" w:ascii="Calibri" w:hAnsi="Calibri"/>
            <w:i/>
            <w:iCs/>
            <w:highlight w:val="white"/>
          </w:rPr>
          <w:t xml:space="preserve"> phangorn</w:t>
        </w:r>
      </w:ins>
      <w:ins w:id="48" w:author="Lachlan Baer" w:date="2021-09-24T13:03:09Z">
        <w:r>
          <w:rPr>
            <w:rFonts w:eastAsia="Calibri" w:cs="Calibri" w:ascii="Calibri" w:hAnsi="Calibri"/>
            <w:i w:val="false"/>
            <w:iCs w:val="false"/>
            <w:highlight w:val="white"/>
          </w:rPr>
          <w:t xml:space="preserve"> package (6)</w:t>
        </w:r>
      </w:ins>
      <w:ins w:id="49" w:author="Lachlan Baer" w:date="2021-09-24T13:08:30Z">
        <w:r>
          <w:rPr>
            <w:rFonts w:eastAsia="Calibri" w:cs="Calibri" w:ascii="Calibri" w:hAnsi="Calibri"/>
            <w:i w:val="false"/>
            <w:iCs w:val="false"/>
            <w:highlight w:val="white"/>
          </w:rPr>
          <w:t>.</w:t>
        </w:r>
      </w:ins>
      <w:ins w:id="50" w:author="Lachlan Baer" w:date="2021-09-24T13:10:40Z">
        <w:r>
          <w:rPr>
            <w:rFonts w:eastAsia="Calibri" w:cs="Calibri" w:ascii="Calibri" w:hAnsi="Calibri"/>
            <w:i w:val="false"/>
            <w:iCs w:val="false"/>
            <w:highlight w:val="white"/>
          </w:rPr>
          <w:t xml:space="preserve"> </w:t>
        </w:r>
      </w:ins>
      <w:r>
        <w:rPr>
          <w:rFonts w:eastAsia="Calibri" w:cs="Calibri" w:ascii="Calibri" w:hAnsi="Calibri"/>
          <w:i/>
          <w:iCs/>
          <w:highlight w:val="white"/>
          <w:rPrChange w:id="0" w:author="Lachlan Baer" w:date="2021-09-24T13:03:42Z"/>
        </w:rPr>
        <w:t xml:space="preserve"> </w:t>
      </w:r>
      <w:r>
        <w:rPr>
          <w:rFonts w:eastAsia="Calibri" w:cs="Calibri" w:ascii="Calibri" w:hAnsi="Calibri"/>
          <w:i/>
          <w:highlight w:val="white"/>
        </w:rPr>
        <w:t>Branchiostoma floridae</w:t>
      </w:r>
      <w:r>
        <w:rPr>
          <w:rFonts w:eastAsia="Calibri" w:cs="Calibri" w:ascii="Calibri" w:hAnsi="Calibri"/>
          <w:highlight w:val="white"/>
        </w:rPr>
        <w:t xml:space="preserve"> (lancelet) was used as an out-group as this was the most distant relative to zebrafish that returned a result when conducting tblastn searches using human </w:t>
      </w:r>
      <w:r>
        <w:rPr>
          <w:rFonts w:eastAsia="Calibri" w:cs="Calibri" w:ascii="Calibri" w:hAnsi="Calibri"/>
          <w:i/>
        </w:rPr>
        <w:t>NGFR</w:t>
      </w:r>
      <w:r>
        <w:rPr>
          <w:rFonts w:eastAsia="Calibri" w:cs="Calibri" w:ascii="Calibri" w:hAnsi="Calibri"/>
          <w:highlight w:val="white"/>
        </w:rPr>
        <w:t xml:space="preserve"> and </w:t>
      </w:r>
      <w:r>
        <w:rPr>
          <w:rFonts w:eastAsia="Calibri" w:cs="Calibri" w:ascii="Calibri" w:hAnsi="Calibri"/>
          <w:i/>
          <w:highlight w:val="white"/>
        </w:rPr>
        <w:t>X. laevis</w:t>
      </w:r>
      <w:r>
        <w:rPr>
          <w:rFonts w:eastAsia="Calibri" w:cs="Calibri" w:ascii="Calibri" w:hAnsi="Calibri"/>
          <w:highlight w:val="white"/>
        </w:rPr>
        <w:t xml:space="preserve"> </w:t>
      </w:r>
      <w:r>
        <w:rPr>
          <w:rFonts w:eastAsia="Calibri" w:cs="Calibri" w:ascii="Calibri" w:hAnsi="Calibri"/>
          <w:i/>
        </w:rPr>
        <w:t>NRADD</w:t>
      </w:r>
      <w:r>
        <w:rPr>
          <w:rFonts w:eastAsia="Calibri" w:cs="Calibri" w:ascii="Calibri" w:hAnsi="Calibri"/>
          <w:highlight w:val="white"/>
        </w:rPr>
        <w:t xml:space="preserve">. Interestingly, tblastn searches of the lancelet genome using both </w:t>
      </w:r>
      <w:r>
        <w:rPr>
          <w:rFonts w:eastAsia="Calibri" w:cs="Calibri" w:ascii="Calibri" w:hAnsi="Calibri"/>
          <w:i/>
        </w:rPr>
        <w:t>NGFR</w:t>
      </w:r>
      <w:r>
        <w:rPr>
          <w:rFonts w:eastAsia="Calibri" w:cs="Calibri" w:ascii="Calibri" w:hAnsi="Calibri"/>
          <w:highlight w:val="white"/>
        </w:rPr>
        <w:t xml:space="preserve"> and </w:t>
      </w:r>
      <w:r>
        <w:rPr>
          <w:rFonts w:eastAsia="Calibri" w:cs="Calibri" w:ascii="Calibri" w:hAnsi="Calibri"/>
          <w:i/>
        </w:rPr>
        <w:t>NRADD</w:t>
      </w:r>
      <w:r>
        <w:rPr>
          <w:rFonts w:eastAsia="Calibri" w:cs="Calibri" w:ascii="Calibri" w:hAnsi="Calibri"/>
          <w:highlight w:val="white"/>
        </w:rPr>
        <w:t xml:space="preserve"> returned the same gene in lancelet. As the chicken genome contains both </w:t>
      </w:r>
      <w:r>
        <w:rPr>
          <w:rFonts w:eastAsia="Calibri" w:cs="Calibri" w:ascii="Calibri" w:hAnsi="Calibri"/>
          <w:i/>
        </w:rPr>
        <w:t>NGFR</w:t>
      </w:r>
      <w:r>
        <w:rPr>
          <w:rFonts w:eastAsia="Calibri" w:cs="Calibri" w:ascii="Calibri" w:hAnsi="Calibri"/>
          <w:highlight w:val="white"/>
        </w:rPr>
        <w:t xml:space="preserve"> and </w:t>
      </w:r>
      <w:r>
        <w:rPr>
          <w:rFonts w:eastAsia="Calibri" w:cs="Calibri" w:ascii="Calibri" w:hAnsi="Calibri"/>
          <w:i/>
        </w:rPr>
        <w:t>NRADD</w:t>
      </w:r>
      <w:r>
        <w:rPr>
          <w:rFonts w:eastAsia="Calibri" w:cs="Calibri" w:ascii="Calibri" w:hAnsi="Calibri"/>
          <w:highlight w:val="white"/>
        </w:rPr>
        <w:t xml:space="preserve">-like sequences, tblastn searches of the lancelet genome using both full-length chicken sequences were performed to confirm the preliminary findings. These searches returned results identical to those using human </w:t>
      </w:r>
      <w:r>
        <w:rPr>
          <w:rFonts w:eastAsia="Calibri" w:cs="Calibri" w:ascii="Calibri" w:hAnsi="Calibri"/>
          <w:i/>
        </w:rPr>
        <w:t>NGFR</w:t>
      </w:r>
      <w:r>
        <w:rPr>
          <w:rFonts w:eastAsia="Calibri" w:cs="Calibri" w:ascii="Calibri" w:hAnsi="Calibri"/>
          <w:highlight w:val="white"/>
        </w:rPr>
        <w:t xml:space="preserve"> and </w:t>
      </w:r>
      <w:r>
        <w:rPr>
          <w:rFonts w:eastAsia="Calibri" w:cs="Calibri" w:ascii="Calibri" w:hAnsi="Calibri"/>
          <w:i/>
          <w:highlight w:val="white"/>
        </w:rPr>
        <w:t>X. laevis</w:t>
      </w:r>
      <w:r>
        <w:rPr>
          <w:rFonts w:eastAsia="Calibri" w:cs="Calibri" w:ascii="Calibri" w:hAnsi="Calibri"/>
          <w:highlight w:val="white"/>
        </w:rPr>
        <w:t xml:space="preserve"> </w:t>
      </w:r>
      <w:r>
        <w:rPr>
          <w:rFonts w:eastAsia="Calibri" w:cs="Calibri" w:ascii="Calibri" w:hAnsi="Calibri"/>
          <w:i/>
        </w:rPr>
        <w:t>NRADD</w:t>
      </w:r>
      <w:r>
        <w:rPr>
          <w:rFonts w:eastAsia="Calibri" w:cs="Calibri" w:ascii="Calibri" w:hAnsi="Calibri"/>
          <w:highlight w:val="white"/>
        </w:rPr>
        <w:t xml:space="preserve">. This supports that there is only a single </w:t>
      </w:r>
      <w:r>
        <w:rPr>
          <w:rFonts w:eastAsia="Calibri" w:cs="Calibri" w:ascii="Calibri" w:hAnsi="Calibri"/>
          <w:i/>
        </w:rPr>
        <w:t>NGFR</w:t>
      </w:r>
      <w:r>
        <w:rPr>
          <w:rFonts w:eastAsia="Calibri" w:cs="Calibri" w:ascii="Calibri" w:hAnsi="Calibri"/>
          <w:highlight w:val="white"/>
        </w:rPr>
        <w:t xml:space="preserve">- and </w:t>
      </w:r>
      <w:r>
        <w:rPr>
          <w:rFonts w:eastAsia="Calibri" w:cs="Calibri" w:ascii="Calibri" w:hAnsi="Calibri"/>
          <w:i/>
        </w:rPr>
        <w:t>NRADD</w:t>
      </w:r>
      <w:r>
        <w:rPr>
          <w:rFonts w:eastAsia="Calibri" w:cs="Calibri" w:ascii="Calibri" w:hAnsi="Calibri"/>
          <w:highlight w:val="white"/>
        </w:rPr>
        <w:t xml:space="preserve">-like gene in this basal chordate and that </w:t>
      </w:r>
      <w:r>
        <w:rPr>
          <w:rFonts w:eastAsia="Calibri" w:cs="Calibri" w:ascii="Calibri" w:hAnsi="Calibri"/>
          <w:i/>
        </w:rPr>
        <w:t>NGFR</w:t>
      </w:r>
      <w:r>
        <w:rPr>
          <w:rFonts w:eastAsia="Calibri" w:cs="Calibri" w:ascii="Calibri" w:hAnsi="Calibri"/>
          <w:highlight w:val="white"/>
        </w:rPr>
        <w:t xml:space="preserve"> and </w:t>
      </w:r>
      <w:r>
        <w:rPr>
          <w:rFonts w:eastAsia="Calibri" w:cs="Calibri" w:ascii="Calibri" w:hAnsi="Calibri"/>
          <w:i/>
        </w:rPr>
        <w:t>NRADD</w:t>
      </w:r>
      <w:r>
        <w:rPr>
          <w:rFonts w:eastAsia="Calibri" w:cs="Calibri" w:ascii="Calibri" w:hAnsi="Calibri"/>
          <w:highlight w:val="white"/>
        </w:rPr>
        <w:t xml:space="preserve"> arose from a gene duplication event early in vertebrate evolution.</w:t>
      </w:r>
    </w:p>
    <w:p>
      <w:pPr>
        <w:pStyle w:val="Normal"/>
        <w:spacing w:lineRule="auto" w:line="360" w:before="0" w:after="160"/>
        <w:rPr>
          <w:rFonts w:ascii="Calibri" w:hAnsi="Calibri" w:eastAsia="Calibri" w:cs="Calibri"/>
          <w:highlight w:val="white"/>
        </w:rPr>
      </w:pPr>
      <w:r>
        <w:rPr>
          <w:rFonts w:eastAsia="Calibri" w:cs="Calibri" w:ascii="Calibri" w:hAnsi="Calibri"/>
          <w:highlight w:val="white"/>
        </w:rPr>
        <w:t xml:space="preserve">A dendrogram modelling the phylogenetic relationships of </w:t>
      </w:r>
      <w:r>
        <w:rPr>
          <w:rFonts w:eastAsia="Calibri" w:cs="Calibri" w:ascii="Calibri" w:hAnsi="Calibri"/>
        </w:rPr>
        <w:t>NGFR</w:t>
      </w:r>
      <w:r>
        <w:rPr>
          <w:rFonts w:eastAsia="Calibri" w:cs="Calibri" w:ascii="Calibri" w:hAnsi="Calibri"/>
          <w:highlight w:val="white"/>
        </w:rPr>
        <w:t xml:space="preserve"> and its homologs demonstrated </w:t>
      </w:r>
      <w:r>
        <w:rPr>
          <w:rFonts w:eastAsia="Calibri" w:cs="Calibri" w:ascii="Calibri" w:hAnsi="Calibri"/>
        </w:rPr>
        <w:t>NGFR</w:t>
      </w:r>
      <w:r>
        <w:rPr>
          <w:rFonts w:eastAsia="Calibri" w:cs="Calibri" w:ascii="Calibri" w:hAnsi="Calibri"/>
          <w:highlight w:val="white"/>
        </w:rPr>
        <w:t xml:space="preserve"> proteins </w:t>
      </w:r>
      <w:r>
        <w:rPr>
          <w:rFonts w:eastAsia="Calibri" w:cs="Calibri" w:ascii="Calibri" w:hAnsi="Calibri"/>
        </w:rPr>
        <w:t xml:space="preserve">clustering together and NRADD proteins clustering together in separate clades (Figure 1.A in the main text). This </w:t>
      </w:r>
      <w:r>
        <w:rPr>
          <w:rFonts w:eastAsia="Calibri" w:cs="Calibri" w:ascii="Calibri" w:hAnsi="Calibri"/>
          <w:highlight w:val="white"/>
        </w:rPr>
        <w:t xml:space="preserve">supports that the sequence </w:t>
      </w:r>
      <w:r>
        <w:rPr>
          <w:rFonts w:eastAsia="Calibri" w:cs="Calibri" w:ascii="Calibri" w:hAnsi="Calibri"/>
          <w:i/>
          <w:highlight w:val="white"/>
        </w:rPr>
        <w:t>nradd</w:t>
      </w:r>
      <w:r>
        <w:rPr>
          <w:rFonts w:eastAsia="Calibri" w:cs="Calibri" w:ascii="Calibri" w:hAnsi="Calibri"/>
          <w:highlight w:val="white"/>
        </w:rPr>
        <w:t xml:space="preserve"> on chromosome 16 of zebrafish is indeed the orthologue of </w:t>
      </w:r>
      <w:r>
        <w:rPr>
          <w:rFonts w:eastAsia="Calibri" w:cs="Calibri" w:ascii="Calibri" w:hAnsi="Calibri"/>
          <w:i/>
        </w:rPr>
        <w:t>Nradd</w:t>
      </w:r>
      <w:r>
        <w:rPr>
          <w:rFonts w:eastAsia="Calibri" w:cs="Calibri" w:ascii="Calibri" w:hAnsi="Calibri"/>
          <w:highlight w:val="white"/>
        </w:rPr>
        <w:t>.</w:t>
      </w:r>
    </w:p>
    <w:p>
      <w:pPr>
        <w:pStyle w:val="Normal"/>
        <w:spacing w:lineRule="auto" w:line="259" w:before="0" w:after="160"/>
        <w:rPr>
          <w:rFonts w:ascii="Calibri" w:hAnsi="Calibri" w:eastAsia="Calibri" w:cs="Calibri"/>
        </w:rPr>
      </w:pPr>
      <w:r>
        <w:rPr>
          <w:rFonts w:eastAsia="Calibri" w:cs="Calibri" w:ascii="Calibri" w:hAnsi="Calibri"/>
        </w:rPr>
      </w:r>
    </w:p>
    <w:tbl>
      <w:tblPr>
        <w:tblStyle w:val="a"/>
        <w:tblW w:w="9360" w:type="dxa"/>
        <w:jc w:val="left"/>
        <w:tblInd w:w="0" w:type="dxa"/>
        <w:tblLayout w:type="fixed"/>
        <w:tblCellMar>
          <w:top w:w="40" w:type="dxa"/>
          <w:left w:w="40" w:type="dxa"/>
          <w:bottom w:w="40" w:type="dxa"/>
          <w:right w:w="40" w:type="dxa"/>
        </w:tblCellMar>
        <w:tblLook w:val="0600" w:noHBand="1" w:noVBand="1" w:firstColumn="0" w:lastRow="0" w:lastColumn="0" w:firstRow="0"/>
      </w:tblPr>
      <w:tblGrid>
        <w:gridCol w:w="2473"/>
        <w:gridCol w:w="2207"/>
        <w:gridCol w:w="2340"/>
        <w:gridCol w:w="2339"/>
      </w:tblGrid>
      <w:tr>
        <w:trPr>
          <w:trHeight w:val="320" w:hRule="atLeast"/>
        </w:trPr>
        <w:tc>
          <w:tcPr>
            <w:tcW w:w="9359" w:type="dxa"/>
            <w:gridSpan w:val="4"/>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rFonts w:ascii="Calibri" w:hAnsi="Calibri" w:eastAsia="Calibri" w:cs="Calibri"/>
                <w:b/>
                <w:b/>
              </w:rPr>
            </w:pPr>
            <w:r>
              <w:rPr>
                <w:rFonts w:eastAsia="Calibri" w:cs="Calibri" w:ascii="Calibri" w:hAnsi="Calibri"/>
                <w:b/>
              </w:rPr>
              <w:t>Table 1. NCBI accession numbers of sequences used in phylogenetic analyses</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rFonts w:ascii="Calibri" w:hAnsi="Calibri" w:eastAsia="Calibri" w:cs="Calibri"/>
              </w:rPr>
            </w:pPr>
            <w:r>
              <w:rPr>
                <w:rFonts w:eastAsia="Calibri" w:cs="Calibri" w:ascii="Calibri" w:hAnsi="Calibri"/>
                <w:b/>
              </w:rPr>
              <w:t>Species and NGFR/NRADD?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rFonts w:ascii="Calibri" w:hAnsi="Calibri" w:eastAsia="Calibri" w:cs="Calibri"/>
              </w:rPr>
            </w:pPr>
            <w:r>
              <w:rPr>
                <w:rFonts w:eastAsia="Calibri" w:cs="Calibri" w:ascii="Calibri" w:hAnsi="Calibri"/>
                <w:b/>
              </w:rPr>
              <w:t>NCBI name</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rFonts w:ascii="Calibri" w:hAnsi="Calibri" w:eastAsia="Calibri" w:cs="Calibri"/>
              </w:rPr>
            </w:pPr>
            <w:r>
              <w:rPr>
                <w:rFonts w:eastAsia="Calibri" w:cs="Calibri" w:ascii="Calibri" w:hAnsi="Calibri"/>
                <w:b/>
              </w:rPr>
              <w:t>NCBI Accession nucleotide</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rFonts w:ascii="Calibri" w:hAnsi="Calibri" w:eastAsia="Calibri" w:cs="Calibri"/>
              </w:rPr>
            </w:pPr>
            <w:r>
              <w:rPr>
                <w:rFonts w:eastAsia="Calibri" w:cs="Calibri" w:ascii="Calibri" w:hAnsi="Calibri"/>
                <w:b/>
              </w:rPr>
              <w:t>NCBI Accession protein</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Zebrafish NGFR</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Ngfrb</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NM_001198660.1</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NP_001185589.1</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Zebrafish NGFR like 12</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Ngfrb (duplicate)</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XM_003199576.1</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XP_003199624.1</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Zebrafish NGFR like 3</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Ngfra</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XM_003198085.3</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XP_003198133.1</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Zebrafish 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Ngfr</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XM_695893.4</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XP_700985.3</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Xenopus tropicalis 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Nradd</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NM_001007998.2</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NP_001007999.2</w:t>
            </w:r>
            <w:bookmarkStart w:id="0" w:name="_GoBack"/>
            <w:bookmarkEnd w:id="0"/>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Xenopus L NGFR</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Ngfr L</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NM_001088466.1</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NP_001081935.1</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Xenopus laevis 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Nradd S</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NM_001091773.1</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NP_001085242.1</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Mouse NGFR</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NGFR</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NM_033217.3</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NP_150086.2</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Mouse 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NRADD</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NM_026012.2</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NP_080288.1</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Chicken NGFR</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NGFR</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NM_001146133.1</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NP_001139605.1</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Chicken 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TNFR 16-like</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XM_418509.3</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XP_418509.3</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Human NGFR</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TNFR superfamily 16</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NM_002507.3</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p08138</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Human 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NRADDP</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NR_024046</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N/A pseudogene</w:t>
            </w:r>
          </w:p>
        </w:tc>
      </w:tr>
      <w:tr>
        <w:trPr/>
        <w:tc>
          <w:tcPr>
            <w:tcW w:w="247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Lancelet NGFR/NRADD</w:t>
            </w:r>
          </w:p>
        </w:tc>
        <w:tc>
          <w:tcPr>
            <w:tcW w:w="220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i/>
              </w:rPr>
              <w:t>Branchiostoma floridae</w:t>
            </w:r>
            <w:r>
              <w:rPr>
                <w:rFonts w:eastAsia="Calibri" w:cs="Calibri" w:ascii="Calibri" w:hAnsi="Calibri"/>
              </w:rPr>
              <w:t xml:space="preserve"> hypothetical protein</w:t>
            </w:r>
          </w:p>
        </w:tc>
        <w:tc>
          <w:tcPr>
            <w:tcW w:w="234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XM_002588230.1</w:t>
            </w:r>
          </w:p>
        </w:tc>
        <w:tc>
          <w:tcPr>
            <w:tcW w:w="233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rFonts w:ascii="Calibri" w:hAnsi="Calibri" w:eastAsia="Calibri" w:cs="Calibri"/>
              </w:rPr>
            </w:pPr>
            <w:r>
              <w:rPr>
                <w:rFonts w:eastAsia="Calibri" w:cs="Calibri" w:ascii="Calibri" w:hAnsi="Calibri"/>
              </w:rPr>
              <w:t>XP_002588276.1</w:t>
            </w:r>
          </w:p>
        </w:tc>
      </w:tr>
    </w:tbl>
    <w:p>
      <w:pPr>
        <w:pStyle w:val="Normal"/>
        <w:spacing w:lineRule="auto" w:line="259" w:before="0" w:after="160"/>
        <w:rPr>
          <w:rFonts w:ascii="Calibri" w:hAnsi="Calibri" w:eastAsia="Calibri" w:cs="Calibri"/>
        </w:rPr>
      </w:pPr>
      <w:r>
        <w:rPr>
          <w:rFonts w:eastAsia="Calibri" w:cs="Calibri" w:ascii="Calibri" w:hAnsi="Calibri"/>
        </w:rPr>
      </w:r>
    </w:p>
    <w:p>
      <w:pPr>
        <w:pStyle w:val="Normal"/>
        <w:spacing w:lineRule="auto" w:line="259" w:before="0" w:after="160"/>
        <w:rPr>
          <w:rFonts w:ascii="Calibri" w:hAnsi="Calibri" w:eastAsia="Calibri" w:cs="Calibri"/>
        </w:rPr>
      </w:pPr>
      <w:r>
        <w:rPr>
          <w:rFonts w:eastAsia="Calibri" w:cs="Calibri" w:ascii="Calibri" w:hAnsi="Calibri"/>
        </w:rPr>
        <w:drawing>
          <wp:inline distT="0" distB="0" distL="0" distR="0">
            <wp:extent cx="5943600" cy="12744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274445"/>
                    </a:xfrm>
                    <a:prstGeom prst="rect">
                      <a:avLst/>
                    </a:prstGeom>
                  </pic:spPr>
                </pic:pic>
              </a:graphicData>
            </a:graphic>
          </wp:inline>
        </w:drawing>
      </w:r>
    </w:p>
    <w:p>
      <w:pPr>
        <w:pStyle w:val="Normal"/>
        <w:shd w:val="clear" w:color="auto" w:fill="FFFFFF"/>
        <w:spacing w:lineRule="auto" w:line="259" w:before="0" w:after="280"/>
        <w:rPr>
          <w:rFonts w:ascii="Calibri" w:hAnsi="Calibri" w:eastAsia="Calibri" w:cs="Calibri"/>
          <w:color w:val="333333"/>
          <w:highlight w:val="yellow"/>
        </w:rPr>
      </w:pPr>
      <w:r>
        <w:rPr>
          <w:rFonts w:eastAsia="Calibri" w:cs="Calibri" w:ascii="Calibri" w:hAnsi="Calibri"/>
          <w:b/>
          <w:color w:val="333333"/>
        </w:rPr>
        <w:t xml:space="preserve">Figure 2. Aligned protein sequences used in phylogenetic analyses. </w:t>
      </w:r>
      <w:r>
        <w:rPr>
          <w:rFonts w:eastAsia="Calibri" w:cs="Calibri" w:ascii="Calibri" w:hAnsi="Calibri"/>
          <w:color w:val="333333"/>
        </w:rPr>
        <w:t>Figure 3 below shows how these sequences were derived.</w:t>
      </w:r>
    </w:p>
    <w:p>
      <w:pPr>
        <w:pStyle w:val="Normal"/>
        <w:shd w:val="clear" w:color="auto" w:fill="FFFFFF"/>
        <w:spacing w:lineRule="auto" w:line="259" w:before="0" w:after="280"/>
        <w:rPr>
          <w:rFonts w:ascii="Calibri" w:hAnsi="Calibri" w:eastAsia="Calibri" w:cs="Calibri"/>
          <w:color w:val="333333"/>
        </w:rPr>
      </w:pPr>
      <w:r>
        <w:rPr>
          <w:rFonts w:eastAsia="Calibri" w:cs="Calibri" w:ascii="Calibri" w:hAnsi="Calibri"/>
          <w:color w:val="333333"/>
        </w:rPr>
      </w:r>
    </w:p>
    <w:p>
      <w:pPr>
        <w:pStyle w:val="Normal"/>
        <w:shd w:val="clear" w:color="auto" w:fill="FFFFFF"/>
        <w:spacing w:lineRule="auto" w:line="259" w:before="0" w:after="280"/>
        <w:rPr>
          <w:rFonts w:ascii="Calibri" w:hAnsi="Calibri" w:eastAsia="Calibri" w:cs="Calibri"/>
          <w:color w:val="333333"/>
        </w:rPr>
      </w:pPr>
      <w:ins w:id="52" w:author="Lachlan Baer" w:date="2021-09-28T12:07:08Z">
        <w:r>
          <w:rPr>
            <w:rFonts w:eastAsia="Calibri" w:cs="Calibri" w:ascii="Calibri" w:hAnsi="Calibri"/>
            <w:color w:val="333333"/>
          </w:rPr>
          <w:drawing>
            <wp:inline distT="0" distB="0" distL="0" distR="0">
              <wp:extent cx="5886450" cy="4943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86450" cy="4943475"/>
                      </a:xfrm>
                      <a:prstGeom prst="rect">
                        <a:avLst/>
                      </a:prstGeom>
                    </pic:spPr>
                  </pic:pic>
                </a:graphicData>
              </a:graphic>
            </wp:inline>
          </w:drawing>
        </w:r>
      </w:ins>
    </w:p>
    <w:p>
      <w:pPr>
        <w:pStyle w:val="Normal"/>
        <w:shd w:val="clear" w:color="auto" w:fill="FFFFFF"/>
        <w:spacing w:lineRule="auto" w:line="259" w:before="0" w:after="280"/>
        <w:rPr>
          <w:rFonts w:ascii="Calibri" w:hAnsi="Calibri" w:eastAsia="Calibri" w:cs="Calibri"/>
          <w:b/>
          <w:b/>
          <w:color w:val="333333"/>
          <w:highlight w:val="yellow"/>
        </w:rPr>
      </w:pPr>
      <w:r>
        <w:rPr>
          <w:rFonts w:eastAsia="Calibri" w:cs="Calibri" w:ascii="Calibri" w:hAnsi="Calibri"/>
          <w:b/>
          <w:color w:val="333333"/>
        </w:rPr>
        <w:t>Figure 3. The derivation of the protein sequences shown in Figure 2.</w:t>
      </w:r>
      <w:r>
        <w:rPr>
          <w:rFonts w:eastAsia="Calibri" w:cs="Calibri" w:ascii="Calibri" w:hAnsi="Calibri"/>
          <w:color w:val="333333"/>
        </w:rPr>
        <w:t xml:space="preserve"> </w:t>
      </w:r>
      <w:del w:id="53" w:author="Lachlan Baer" w:date="2021-09-28T12:09:45Z">
        <w:r>
          <w:rPr>
            <w:rFonts w:eastAsia="Calibri" w:cs="Calibri" w:ascii="Calibri" w:hAnsi="Calibri"/>
            <w:color w:val="333333"/>
          </w:rPr>
          <w:delText>Proteins sequences are shown in the same order as in Figure 2. Complete protein sequences are shown with red shading indicating areas of sequence excluded to give the final sequences shown in Figure 2.</w:delText>
        </w:r>
      </w:del>
      <w:ins w:id="54" w:author="Lachlan Baer" w:date="2021-09-28T12:09:46Z">
        <w:r>
          <w:rPr>
            <w:rFonts w:eastAsia="Calibri" w:cs="Calibri" w:ascii="Calibri" w:hAnsi="Calibri"/>
            <w:color w:val="333333"/>
          </w:rPr>
          <w:t xml:space="preserve"> </w:t>
        </w:r>
      </w:ins>
      <w:ins w:id="55" w:author="Lachlan Baer" w:date="2021-09-28T12:09:46Z">
        <w:r>
          <w:rPr>
            <w:rFonts w:eastAsia="Calibri" w:cs="Calibri" w:ascii="Calibri" w:hAnsi="Calibri"/>
            <w:color w:val="333333"/>
          </w:rPr>
          <w:t xml:space="preserve">Amino acid positions </w:t>
        </w:r>
      </w:ins>
      <w:ins w:id="56" w:author="Lachlan Baer" w:date="2021-09-28T12:14:18Z">
        <w:r>
          <w:rPr>
            <w:rFonts w:eastAsia="Calibri" w:cs="Calibri" w:ascii="Calibri" w:hAnsi="Calibri"/>
            <w:color w:val="333333"/>
            <w:kern w:val="0"/>
            <w:sz w:val="22"/>
            <w:szCs w:val="22"/>
            <w:lang w:val="en-US" w:eastAsia="en-AU" w:bidi="ar-SA"/>
          </w:rPr>
          <w:t>passing</w:t>
        </w:r>
      </w:ins>
      <w:ins w:id="57" w:author="Lachlan Baer" w:date="2021-09-28T12:10:12Z">
        <w:r>
          <w:rPr>
            <w:rFonts w:eastAsia="Calibri" w:cs="Calibri" w:ascii="Calibri" w:hAnsi="Calibri"/>
            <w:color w:val="333333"/>
          </w:rPr>
          <w:t xml:space="preserve"> </w:t>
        </w:r>
      </w:ins>
      <w:ins w:id="58" w:author="Lachlan Baer" w:date="2021-09-28T12:10:12Z">
        <w:r>
          <w:rPr>
            <w:rFonts w:eastAsia="Calibri" w:cs="Calibri" w:ascii="Calibri" w:hAnsi="Calibri"/>
            <w:color w:val="333333"/>
          </w:rPr>
          <w:t xml:space="preserve">the </w:t>
        </w:r>
      </w:ins>
      <w:ins w:id="59" w:author="Lachlan Baer" w:date="2021-09-28T12:10:12Z">
        <w:r>
          <w:rPr>
            <w:rFonts w:eastAsia="Calibri" w:cs="Calibri" w:ascii="Calibri" w:hAnsi="Calibri"/>
            <w:i/>
            <w:iCs/>
            <w:color w:val="333333"/>
          </w:rPr>
          <w:t>Gblocks</w:t>
        </w:r>
      </w:ins>
      <w:ins w:id="60" w:author="Lachlan Baer" w:date="2021-09-28T12:10:12Z">
        <w:r>
          <w:rPr>
            <w:rFonts w:eastAsia="Calibri" w:cs="Calibri" w:ascii="Calibri" w:hAnsi="Calibri"/>
            <w:color w:val="333333"/>
          </w:rPr>
          <w:t xml:space="preserve"> selection parameters described above are indicated </w:t>
        </w:r>
      </w:ins>
      <w:ins w:id="61" w:author="Lachlan Baer" w:date="2021-09-28T12:11:13Z">
        <w:r>
          <w:rPr>
            <w:rFonts w:eastAsia="Calibri" w:cs="Calibri" w:ascii="Calibri" w:hAnsi="Calibri"/>
            <w:color w:val="333333"/>
          </w:rPr>
          <w:t xml:space="preserve">below the sequences with a blue bar. </w:t>
        </w:r>
      </w:ins>
      <w:ins w:id="62" w:author="Lachlan Baer" w:date="2021-09-28T12:12:16Z">
        <w:r>
          <w:rPr>
            <w:rFonts w:eastAsia="Calibri" w:cs="Calibri" w:ascii="Calibri" w:hAnsi="Calibri"/>
            <w:color w:val="333333"/>
          </w:rPr>
          <w:t xml:space="preserve"> </w:t>
        </w:r>
      </w:ins>
      <w:ins w:id="63" w:author="Lachlan Baer" w:date="2021-09-28T12:12:16Z">
        <w:r>
          <w:rPr>
            <w:rFonts w:eastAsia="Calibri" w:cs="Calibri" w:ascii="Calibri" w:hAnsi="Calibri"/>
            <w:color w:val="333333"/>
            <w:kern w:val="0"/>
            <w:sz w:val="22"/>
            <w:szCs w:val="22"/>
            <w:lang w:val="en-US" w:eastAsia="en-AU" w:bidi="ar-SA"/>
          </w:rPr>
          <w:t>Positions</w:t>
        </w:r>
      </w:ins>
      <w:ins w:id="64" w:author="Lachlan Baer" w:date="2021-09-28T12:12:16Z">
        <w:r>
          <w:rPr>
            <w:rFonts w:eastAsia="Calibri" w:cs="Calibri" w:ascii="Calibri" w:hAnsi="Calibri"/>
            <w:color w:val="333333"/>
          </w:rPr>
          <w:t xml:space="preserve"> with at least 7 conserved </w:t>
        </w:r>
      </w:ins>
      <w:ins w:id="65" w:author="Lachlan Baer" w:date="2021-09-28T12:12:16Z">
        <w:r>
          <w:rPr>
            <w:rFonts w:eastAsia="Calibri" w:cs="Calibri" w:ascii="Calibri" w:hAnsi="Calibri"/>
            <w:color w:val="333333"/>
            <w:kern w:val="0"/>
            <w:sz w:val="22"/>
            <w:szCs w:val="22"/>
            <w:lang w:val="en-US" w:eastAsia="en-AU" w:bidi="ar-SA"/>
          </w:rPr>
          <w:t xml:space="preserve">amino acids </w:t>
        </w:r>
      </w:ins>
      <w:ins w:id="66" w:author="Lachlan Baer" w:date="2021-09-28T12:13:34Z">
        <w:r>
          <w:rPr>
            <w:rFonts w:eastAsia="Calibri" w:cs="Calibri" w:ascii="Calibri" w:hAnsi="Calibri"/>
            <w:color w:val="333333"/>
            <w:kern w:val="0"/>
            <w:sz w:val="22"/>
            <w:szCs w:val="22"/>
            <w:lang w:val="en-US" w:eastAsia="en-AU" w:bidi="ar-SA"/>
          </w:rPr>
          <w:t>across all sequences are highlight</w:t>
        </w:r>
      </w:ins>
      <w:ins w:id="67" w:author="Lachlan Baer" w:date="2021-09-28T12:14:03Z">
        <w:r>
          <w:rPr>
            <w:rFonts w:eastAsia="Calibri" w:cs="Calibri" w:ascii="Calibri" w:hAnsi="Calibri"/>
            <w:color w:val="333333"/>
            <w:kern w:val="0"/>
            <w:sz w:val="22"/>
            <w:szCs w:val="22"/>
            <w:lang w:val="en-US" w:eastAsia="en-AU" w:bidi="ar-SA"/>
          </w:rPr>
          <w:t>ed in black.</w:t>
        </w:r>
      </w:ins>
    </w:p>
    <w:p>
      <w:pPr>
        <w:pStyle w:val="Normal"/>
        <w:shd w:val="clear" w:color="auto" w:fill="FFFFFF"/>
        <w:spacing w:lineRule="auto" w:line="259" w:before="0" w:after="280"/>
        <w:rPr>
          <w:rFonts w:ascii="Calibri" w:hAnsi="Calibri" w:eastAsia="Calibri" w:cs="Calibri"/>
          <w:b/>
          <w:b/>
          <w:color w:val="333333"/>
          <w:del w:id="69" w:author="Lachlan Baer" w:date="2021-09-24T12:22:12Z"/>
        </w:rPr>
      </w:pPr>
      <w:del w:id="68" w:author="Lachlan Baer" w:date="2021-09-24T12:22:12Z">
        <w:r>
          <w:rPr>
            <w:rFonts w:eastAsia="Calibri" w:cs="Calibri" w:ascii="Calibri" w:hAnsi="Calibri"/>
            <w:b/>
            <w:color w:val="333333"/>
          </w:rPr>
          <w:delText>References</w:delText>
        </w:r>
      </w:del>
    </w:p>
    <w:p>
      <w:pPr>
        <w:pStyle w:val="Normal"/>
        <w:numPr>
          <w:ilvl w:val="0"/>
          <w:numId w:val="1"/>
        </w:numPr>
        <w:shd w:val="clear" w:color="auto" w:fill="FFFFFF"/>
        <w:spacing w:lineRule="auto" w:line="259"/>
        <w:rPr>
          <w:rFonts w:ascii="Calibri" w:hAnsi="Calibri" w:eastAsia="Calibri" w:cs="Calibri"/>
          <w:del w:id="71" w:author="Lachlan Baer" w:date="2021-09-24T12:22:12Z"/>
        </w:rPr>
      </w:pPr>
      <w:del w:id="70" w:author="Lachlan Baer" w:date="2021-09-24T12:22:12Z">
        <w:r>
          <w:rPr>
            <w:rFonts w:eastAsia="Calibri" w:cs="Calibri" w:ascii="Calibri" w:hAnsi="Calibri"/>
            <w:highlight w:val="white"/>
          </w:rPr>
          <w:delText>Kearse, M., et al., Geneious Basic: an integrated and extendable desktop software platform for the organization and analysis of sequence data. Bioinformatics, 2012. 28(12): p. 1647-9.</w:delText>
        </w:r>
      </w:del>
    </w:p>
    <w:p>
      <w:pPr>
        <w:pStyle w:val="Normal"/>
        <w:shd w:val="clear" w:color="auto" w:fill="FFFFFF"/>
        <w:spacing w:lineRule="auto" w:line="259" w:before="0" w:after="280"/>
        <w:rPr>
          <w:rFonts w:ascii="Calibri" w:hAnsi="Calibri" w:eastAsia="Calibri" w:cs="Calibri"/>
          <w:b/>
          <w:b/>
          <w:color w:val="333333"/>
          <w:ins w:id="73" w:author="Lachlan Baer" w:date="2021-09-24T12:22:14Z"/>
        </w:rPr>
      </w:pPr>
      <w:del w:id="72" w:author="Lachlan Baer" w:date="2021-09-24T12:22:12Z">
        <w:r>
          <w:rPr>
            <w:rFonts w:eastAsia="Calibri" w:cs="Calibri" w:ascii="Calibri" w:hAnsi="Calibri"/>
          </w:rPr>
          <w:delText>Kanning KC, Hudson M, Amieux PS, Wiley JC, Bothwell M, Schecterson LC. Proteolytic processing of the p75 neurotrophin receptor and two homologs generates C-terminal fragments with signaling capability. The Journal of neuroscience : the official journal of the Society for Neuroscience. 2003;23(13):5425-36.</w:delText>
        </w:r>
      </w:del>
    </w:p>
    <w:p>
      <w:pPr>
        <w:pStyle w:val="Normal"/>
        <w:spacing w:lineRule="auto" w:line="240"/>
        <w:rPr>
          <w:rFonts w:ascii="Calibri" w:hAnsi="Calibri" w:eastAsia="Calibri" w:cs="Calibri"/>
          <w:ins w:id="75" w:author="Lachlan Baer" w:date="2021-09-24T12:22:14Z"/>
          <w:highlight w:val="white"/>
        </w:rPr>
      </w:pPr>
      <w:ins w:id="74" w:author="Lachlan Baer" w:date="2021-09-24T12:22:14Z">
        <w:r>
          <w:rPr>
            <w:rFonts w:eastAsia="Calibri" w:cs="Calibri" w:ascii="Calibri" w:hAnsi="Calibri"/>
            <w:highlight w:val="white"/>
          </w:rPr>
        </w:r>
      </w:ins>
    </w:p>
    <w:p>
      <w:pPr>
        <w:pStyle w:val="Normal"/>
        <w:shd w:val="clear" w:color="auto" w:fill="FFFFFF"/>
        <w:spacing w:lineRule="auto" w:line="259" w:before="0" w:after="280"/>
        <w:rPr>
          <w:rFonts w:ascii="Calibri" w:hAnsi="Calibri"/>
          <w:ins w:id="77" w:author="Lachlan Baer" w:date="2021-09-24T12:22:14Z"/>
          <w:sz w:val="22"/>
          <w:szCs w:val="22"/>
        </w:rPr>
      </w:pPr>
      <w:ins w:id="76" w:author="Lachlan Baer" w:date="2021-09-24T12:22:14Z">
        <w:r>
          <w:rPr>
            <w:rFonts w:eastAsia="Calibri" w:cs="Calibri" w:ascii="Calibri" w:hAnsi="Calibri"/>
            <w:b/>
            <w:color w:val="333333"/>
            <w:sz w:val="22"/>
            <w:szCs w:val="22"/>
          </w:rPr>
          <w:t>References</w:t>
        </w:r>
      </w:ins>
    </w:p>
    <w:p>
      <w:pPr>
        <w:pStyle w:val="PreformattedText"/>
        <w:numPr>
          <w:ilvl w:val="0"/>
          <w:numId w:val="2"/>
        </w:numPr>
        <w:shd w:val="clear" w:color="auto" w:fill="FFFFFF"/>
        <w:spacing w:lineRule="auto" w:line="259" w:before="0" w:after="280"/>
        <w:rPr/>
      </w:pPr>
      <w:ins w:id="78" w:author="Lachlan Baer" w:date="2021-09-24T12:22:14Z">
        <w:bookmarkStart w:id="1" w:name="cb24-5"/>
        <w:bookmarkEnd w:id="1"/>
        <w:r>
          <w:rPr>
            <w:rStyle w:val="SourceText"/>
            <w:rFonts w:ascii="Calibri" w:hAnsi="Calibri"/>
            <w:sz w:val="22"/>
            <w:szCs w:val="22"/>
          </w:rPr>
          <w:t>R Core Team (2021). R: A language and environment for statistical computing. R Foundation for Statistical Computing, Vienna, Austria. URL https://www.R-project.org/.</w:t>
        </w:r>
      </w:ins>
    </w:p>
    <w:p>
      <w:pPr>
        <w:pStyle w:val="Normal"/>
        <w:numPr>
          <w:ilvl w:val="0"/>
          <w:numId w:val="2"/>
        </w:numPr>
        <w:shd w:val="clear" w:color="auto" w:fill="FFFFFF"/>
        <w:spacing w:lineRule="auto" w:line="259" w:before="0" w:after="280"/>
        <w:rPr>
          <w:rFonts w:ascii="Calibri" w:hAnsi="Calibri"/>
          <w:ins w:id="80" w:author="Lachlan Baer" w:date="2021-09-24T12:31:32Z"/>
          <w:sz w:val="22"/>
          <w:szCs w:val="22"/>
        </w:rPr>
      </w:pPr>
      <w:ins w:id="79" w:author="Lachlan Baer" w:date="2021-09-24T12:23:36Z">
        <w:r>
          <w:rPr>
            <w:rFonts w:ascii="Calibri" w:hAnsi="Calibri"/>
            <w:sz w:val="22"/>
            <w:szCs w:val="22"/>
          </w:rPr>
          <w:t>Winter DJ (2017). “rentrez: an R package for the NCBI eUtils API.” The R Journal, 9, 520–526.</w:t>
        </w:r>
      </w:ins>
    </w:p>
    <w:p>
      <w:pPr>
        <w:pStyle w:val="Normal"/>
        <w:numPr>
          <w:ilvl w:val="0"/>
          <w:numId w:val="2"/>
        </w:numPr>
        <w:shd w:val="clear" w:color="auto" w:fill="FFFFFF"/>
        <w:spacing w:lineRule="auto" w:line="259" w:before="0" w:after="280"/>
        <w:rPr>
          <w:rFonts w:ascii="Calibri" w:hAnsi="Calibri"/>
          <w:ins w:id="82" w:author="Lachlan Baer" w:date="2021-09-24T12:25:13Z"/>
          <w:sz w:val="22"/>
          <w:szCs w:val="22"/>
        </w:rPr>
      </w:pPr>
      <w:ins w:id="81" w:author="Lachlan Baer" w:date="2021-09-24T12:31:32Z">
        <w:r>
          <w:rPr>
            <w:rFonts w:ascii="Calibri" w:hAnsi="Calibri"/>
            <w:sz w:val="22"/>
            <w:szCs w:val="22"/>
          </w:rPr>
          <w:t>Sievers F, Wilm A, Dineen D, et al. Fast, scalable generation of high-quality protein multiple sequence alignments using Clustal Omega. Mol Syst Biol. 2011;7:539. Published 2011 Oct 11. doi:10.1038/msb.2011.75</w:t>
        </w:r>
      </w:ins>
    </w:p>
    <w:p>
      <w:pPr>
        <w:pStyle w:val="Normal"/>
        <w:numPr>
          <w:ilvl w:val="0"/>
          <w:numId w:val="2"/>
        </w:numPr>
        <w:shd w:val="clear" w:color="auto" w:fill="FFFFFF"/>
        <w:spacing w:lineRule="auto" w:line="259" w:before="0" w:after="280"/>
        <w:rPr>
          <w:rFonts w:ascii="Calibri" w:hAnsi="Calibri"/>
          <w:ins w:id="84" w:author="Lachlan Baer" w:date="2021-09-24T12:25:13Z"/>
          <w:sz w:val="22"/>
          <w:szCs w:val="22"/>
        </w:rPr>
      </w:pPr>
      <w:ins w:id="83" w:author="Lachlan Baer" w:date="2021-09-24T12:25:13Z">
        <w:r>
          <w:rPr>
            <w:rFonts w:ascii="Calibri" w:hAnsi="Calibri"/>
            <w:sz w:val="22"/>
            <w:szCs w:val="22"/>
          </w:rPr>
          <w:t>Bodenhofer U, Bonatesta E, Horejs-Kainrath C, Hochreiter S (2015). “msa: an R package for multiple sequence alignment.” Bioinformatics, 31(24), 3997–3999. doi: 10.1093/bioinformatics/btv494.</w:t>
        </w:r>
      </w:ins>
    </w:p>
    <w:p>
      <w:pPr>
        <w:pStyle w:val="Normal"/>
        <w:numPr>
          <w:ilvl w:val="0"/>
          <w:numId w:val="2"/>
        </w:numPr>
        <w:shd w:val="clear" w:color="auto" w:fill="FFFFFF"/>
        <w:spacing w:lineRule="auto" w:line="259" w:before="0" w:after="280"/>
        <w:rPr>
          <w:rFonts w:ascii="Calibri" w:hAnsi="Calibri"/>
          <w:ins w:id="86" w:author="Lachlan Baer" w:date="2021-09-24T12:31:10Z"/>
          <w:sz w:val="22"/>
          <w:szCs w:val="22"/>
        </w:rPr>
      </w:pPr>
      <w:ins w:id="85" w:author="Lachlan Baer" w:date="2021-09-24T12:56:20Z">
        <w:r>
          <w:rPr>
            <w:rFonts w:ascii="Calibri" w:hAnsi="Calibri"/>
            <w:sz w:val="22"/>
            <w:szCs w:val="22"/>
          </w:rPr>
          <w:t>Gerard Talavera, Jose Castresana, Improvement of Phylogenies after Removing Divergent and Ambiguously Aligned Blocks from Protein Sequence Alignments, Systematic Biology, Volume 56, Issue 4, August 2007, Pages 564–577, https://doi.org/10.1080/10635150701472164</w:t>
        </w:r>
      </w:ins>
    </w:p>
    <w:p>
      <w:pPr>
        <w:pStyle w:val="Normal"/>
        <w:numPr>
          <w:ilvl w:val="0"/>
          <w:numId w:val="2"/>
        </w:numPr>
        <w:shd w:val="clear" w:color="auto" w:fill="FFFFFF"/>
        <w:spacing w:lineRule="auto" w:line="259" w:before="0" w:after="280"/>
        <w:rPr>
          <w:rFonts w:ascii="Calibri" w:hAnsi="Calibri"/>
          <w:sz w:val="22"/>
          <w:szCs w:val="22"/>
        </w:rPr>
      </w:pPr>
      <w:ins w:id="87" w:author="Lachlan Baer" w:date="2021-09-24T13:09:45Z">
        <w:r>
          <w:rPr>
            <w:rFonts w:ascii="Calibri" w:hAnsi="Calibri"/>
            <w:sz w:val="22"/>
            <w:szCs w:val="22"/>
          </w:rPr>
          <w:t>Schliep K (2011). “phangorn: phylogenetic analysis in R.” Bioinformatics, 27(4), 592–593. doi: 10.1093/bioinformatics/btq706.</w:t>
        </w:r>
      </w:ins>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A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AU"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eNumbering">
    <w:name w:val="Line Numbering"/>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76D67C45.dotm</Template>
  <TotalTime>51</TotalTime>
  <Application>LibreOffice/7.2.1.2$Linux_X86_64 LibreOffice_project/20$Build-2</Application>
  <AppVersion>15.0000</AppVersion>
  <Pages>5</Pages>
  <Words>860</Words>
  <Characters>5109</Characters>
  <CharactersWithSpaces>5887</CharactersWithSpaces>
  <Paragraphs>80</Paragraphs>
  <Company>The 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2020-12-07T06:01:00Z</dcterms:created>
  <dc:creator/>
  <dc:description/>
  <dc:language>en-AU</dc:language>
  <cp:lastModifiedBy>Lachlan Baer</cp:lastModifiedBy>
  <dcterms:modified xsi:type="dcterms:W3CDTF">2021-09-28T12:17:45Z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